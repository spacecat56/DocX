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87c07bc89c4d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gamor\shanley" w:date="2021-01-10T09:20:00Z">
        <w:r>
          <w:delText>modifications</w:delText>
        </w:r>
      </w:del>
      <w:ins w:id="1" w:author="gamor\shanley" w:date="2021-01-10T09:20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093b6fdd0c47bb" /><Relationship Type="http://schemas.openxmlformats.org/officeDocument/2006/relationships/numbering" Target="/word/numbering.xml" Id="Re6b2188fdf764856" /><Relationship Type="http://schemas.openxmlformats.org/officeDocument/2006/relationships/settings" Target="/word/settings.xml" Id="R5fcde80fa8644ea2" /></Relationships>
</file>