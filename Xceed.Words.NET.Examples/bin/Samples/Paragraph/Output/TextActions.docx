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1a483999da43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gamor\shanley" w:date="2021-02-02T16:20:00Z">
        <w:r>
          <w:delText>modifications</w:delText>
        </w:r>
      </w:del>
      <w:ins w:id="1" w:author="gamor\shanley" w:date="2021-02-02T16:20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a46a2eaf134988" /><Relationship Type="http://schemas.openxmlformats.org/officeDocument/2006/relationships/numbering" Target="/word/numbering.xml" Id="R3d53dcada3e3409b" /><Relationship Type="http://schemas.openxmlformats.org/officeDocument/2006/relationships/settings" Target="/word/settings.xml" Id="Rcbf9aa8e1dc64b8a" /></Relationships>
</file>